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21BE" w14:textId="6BD5BBE5" w:rsidR="004778F3" w:rsidRDefault="004778F3" w:rsidP="004778F3">
      <w:pPr>
        <w:pStyle w:val="Ttulo1"/>
        <w:jc w:val="center"/>
      </w:pPr>
      <w:bookmarkStart w:id="0" w:name="_Ref72428640"/>
      <w:proofErr w:type="spellStart"/>
      <w:r>
        <w:t>Capitulo</w:t>
      </w:r>
      <w:proofErr w:type="spellEnd"/>
      <w:r>
        <w:t xml:space="preserve"> 5</w:t>
      </w:r>
      <w:bookmarkEnd w:id="0"/>
    </w:p>
    <w:p w14:paraId="4993A8DD" w14:textId="20B4DD07" w:rsidR="00304AD7" w:rsidRDefault="00304AD7" w:rsidP="00304AD7">
      <w:r>
        <w:t xml:space="preserve">Un </w:t>
      </w:r>
      <w:bookmarkStart w:id="1" w:name="def_Bosque"/>
      <w:r>
        <w:t xml:space="preserve">bosque </w:t>
      </w:r>
      <w:bookmarkEnd w:id="1"/>
      <w:r>
        <w:t xml:space="preserve">es un ecosistema donde la vegetación predominante la constituyen los árboles y matas.1​ Estas comunidades de plantas cubren grandes áreas de la Tierra y constituyen hábitats para los animales, moduladores de flujos hidrológicos y conservadores del suelo, constituyendo uno de los aspectos más relevantes de la biosfera del globo terráqueo. Aunque a menudo se han considerado como consumidores de dióxido de carbono atmosférico, los bosques maduros son </w:t>
      </w:r>
      <w:commentRangeStart w:id="2"/>
      <w:commentRangeStart w:id="3"/>
      <w:r>
        <w:t xml:space="preserve">prácticamente neutros por lo que respecta al </w:t>
      </w:r>
      <w:bookmarkStart w:id="4" w:name="def_carbono"/>
      <w:r w:rsidRPr="004778F3">
        <w:rPr>
          <w:b/>
          <w:bCs/>
        </w:rPr>
        <w:t>carbono</w:t>
      </w:r>
      <w:bookmarkEnd w:id="4"/>
      <w:r>
        <w:t xml:space="preserve">, y son solamente los alterados y los jóvenes los que actúan como dichos consumidores.2​3​ De cualquier manera, los bosques maduros juegan un importante papel como reservorios estables en el ciclo global del carbono y su eliminación </w:t>
      </w:r>
      <w:commentRangeEnd w:id="2"/>
      <w:r w:rsidR="008826BD">
        <w:rPr>
          <w:rStyle w:val="Refdecomentario"/>
        </w:rPr>
        <w:commentReference w:id="2"/>
      </w:r>
      <w:commentRangeEnd w:id="3"/>
      <w:r w:rsidR="008826BD">
        <w:rPr>
          <w:rStyle w:val="Refdecomentario"/>
        </w:rPr>
        <w:commentReference w:id="3"/>
      </w:r>
      <w:r>
        <w:t>conlleva un incremento de los niveles de dióxido de carbono atmosférico.</w:t>
      </w:r>
    </w:p>
    <w:p w14:paraId="63CDB5BB" w14:textId="77777777" w:rsidR="003A3223" w:rsidRDefault="003A3223" w:rsidP="008826BD">
      <w:pPr>
        <w:keepNext/>
        <w:jc w:val="center"/>
        <w:pPrChange w:id="5" w:author="Audrie Annelisse del Cid Ochoa" w:date="2021-05-20T19:02:00Z">
          <w:pPr>
            <w:keepNext/>
          </w:pPr>
        </w:pPrChange>
      </w:pPr>
      <w:r w:rsidRPr="003A3223">
        <w:drawing>
          <wp:inline distT="0" distB="0" distL="0" distR="0" wp14:anchorId="6884D457" wp14:editId="4AD2EDE3">
            <wp:extent cx="3124636" cy="307700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636" cy="3077004"/>
                    </a:xfrm>
                    <a:prstGeom prst="rect">
                      <a:avLst/>
                    </a:prstGeom>
                  </pic:spPr>
                </pic:pic>
              </a:graphicData>
            </a:graphic>
          </wp:inline>
        </w:drawing>
      </w:r>
    </w:p>
    <w:bookmarkStart w:id="6" w:name="_Ref72429062"/>
    <w:p w14:paraId="40C2115C" w14:textId="7EF8ED24" w:rsidR="00304AD7" w:rsidRDefault="003A3223" w:rsidP="008826BD">
      <w:pPr>
        <w:pStyle w:val="Descripcin"/>
        <w:jc w:val="center"/>
        <w:pPrChange w:id="7" w:author="Audrie Annelisse del Cid Ochoa" w:date="2021-05-20T19:03:00Z">
          <w:pPr>
            <w:pStyle w:val="Descripcin"/>
          </w:pPr>
        </w:pPrChange>
      </w:pPr>
      <w:r>
        <w:fldChar w:fldCharType="begin"/>
      </w:r>
      <w:r>
        <w:instrText xml:space="preserve"> SEQ Ilustración \* ARABIC </w:instrText>
      </w:r>
      <w:r>
        <w:fldChar w:fldCharType="separate"/>
      </w:r>
      <w:r>
        <w:rPr>
          <w:noProof/>
        </w:rPr>
        <w:t>1</w:t>
      </w:r>
      <w:r>
        <w:fldChar w:fldCharType="end"/>
      </w:r>
      <w:r>
        <w:t>Imagen Capitulo 5</w:t>
      </w:r>
      <w:bookmarkEnd w:id="6"/>
    </w:p>
    <w:p w14:paraId="00B12053" w14:textId="1B50F2A4" w:rsidR="004778F3" w:rsidRDefault="00304AD7" w:rsidP="00304AD7">
      <w:bookmarkStart w:id="8" w:name="def_Bosques"/>
      <w:r>
        <w:t xml:space="preserve">Los bosques pueden hallarse en todas las regiones capaces de mantener el crecimiento de árboles, hasta la línea de árboles, excepto donde la frecuencia de fuego natural es demasiado alta, o donde el ambiente ha sido perjudicado por procesos naturales o por actividades humanas. </w:t>
      </w:r>
      <w:bookmarkEnd w:id="8"/>
      <w:r>
        <w:t xml:space="preserve">Los bosques a veces contienen muchas </w:t>
      </w:r>
      <w:del w:id="9" w:author="Audrie Annelisse del Cid Ochoa" w:date="2021-05-20T19:08:00Z">
        <w:r w:rsidDel="00A557CB">
          <w:delText>especies</w:delText>
        </w:r>
      </w:del>
      <w:ins w:id="10" w:author="Audrie Annelisse del Cid Ochoa" w:date="2021-05-20T19:08:00Z">
        <w:r w:rsidR="00A557CB">
          <w:t>especies</w:t>
        </w:r>
      </w:ins>
      <w:r>
        <w:t xml:space="preserve"> de árboles dentro de una pequeña área (como la selva lluviosa tropical y el bosque templado caducifolio), o relativamente pocas especies en áreas grandes </w:t>
      </w:r>
      <w:del w:id="11" w:author="Audrie Annelisse del Cid Ochoa" w:date="2021-05-20T19:03:00Z">
        <w:r w:rsidDel="008826BD">
          <w:delText xml:space="preserve">(por ejemplo, la taiga y bosques áridos montañosos de coníferas). </w:delText>
        </w:r>
      </w:del>
      <w:r>
        <w:t xml:space="preserve">Los bosques son a menudo hogar de muchos animales y especies de plantas, y la biomasa por área de unidad es alta comparada a otras comunidades de vegetación. La mayor parte de esta biomasa se halla en el subsuelo en los sistemas de raíces y como detritos de plantas parcialmente descompuestos. </w:t>
      </w:r>
      <w:del w:id="12" w:author="Audrie Annelisse del Cid Ochoa" w:date="2021-05-20T19:08:00Z">
        <w:r w:rsidDel="00A557CB">
          <w:delText>El componente leñoso de un bosque contiene lignina, cuya descomposición es relativamente lenta comparado con otros materiales orgánicos como la celulosa y otros carbohidratos.</w:delText>
        </w:r>
      </w:del>
    </w:p>
    <w:p w14:paraId="4B8FBAE2" w14:textId="77777777" w:rsidR="004778F3" w:rsidRDefault="004778F3">
      <w:r>
        <w:br w:type="page"/>
      </w:r>
    </w:p>
    <w:p w14:paraId="6F2490F4" w14:textId="4A7C45D0" w:rsidR="004778F3" w:rsidRDefault="004778F3" w:rsidP="00304AD7">
      <w:r>
        <w:lastRenderedPageBreak/>
        <w:t xml:space="preserve"> En </w:t>
      </w:r>
      <w:proofErr w:type="gramStart"/>
      <w:r>
        <w:t>conclusión</w:t>
      </w:r>
      <w:proofErr w:type="gramEnd"/>
      <w:r>
        <w:t xml:space="preserve"> según la información aprendida del </w:t>
      </w:r>
      <w:r>
        <w:fldChar w:fldCharType="begin"/>
      </w:r>
      <w:r>
        <w:instrText xml:space="preserve"> REF def_carbono \h </w:instrText>
      </w:r>
      <w:r>
        <w:fldChar w:fldCharType="separate"/>
      </w:r>
      <w:r w:rsidR="003A3223" w:rsidRPr="004778F3">
        <w:rPr>
          <w:b/>
          <w:bCs/>
        </w:rPr>
        <w:t>carbono</w:t>
      </w:r>
      <w:r>
        <w:fldChar w:fldCharType="end"/>
      </w:r>
    </w:p>
    <w:p w14:paraId="08855C60" w14:textId="5578643E" w:rsidR="004778F3" w:rsidRDefault="004778F3" w:rsidP="00304AD7">
      <w:r>
        <w:t xml:space="preserve">Dado al concepto de </w:t>
      </w:r>
      <w:r>
        <w:fldChar w:fldCharType="begin"/>
      </w:r>
      <w:r>
        <w:instrText xml:space="preserve"> REF def_Bosque \h </w:instrText>
      </w:r>
      <w:r>
        <w:fldChar w:fldCharType="separate"/>
      </w:r>
      <w:r w:rsidR="003A3223">
        <w:t xml:space="preserve">bosque </w:t>
      </w:r>
      <w:r>
        <w:fldChar w:fldCharType="end"/>
      </w:r>
      <w:r>
        <w:t xml:space="preserve">que obtuvimos del </w:t>
      </w:r>
      <w:r>
        <w:fldChar w:fldCharType="begin"/>
      </w:r>
      <w:r>
        <w:instrText xml:space="preserve"> REF _Ref72428640 \h </w:instrText>
      </w:r>
      <w:r>
        <w:fldChar w:fldCharType="separate"/>
      </w:r>
      <w:proofErr w:type="spellStart"/>
      <w:r w:rsidR="003A3223">
        <w:t>Capitulo</w:t>
      </w:r>
      <w:proofErr w:type="spellEnd"/>
      <w:r w:rsidR="003A3223">
        <w:t xml:space="preserve"> 5</w:t>
      </w:r>
      <w:r>
        <w:fldChar w:fldCharType="end"/>
      </w:r>
    </w:p>
    <w:p w14:paraId="38931E75" w14:textId="70C3707E" w:rsidR="003A3223" w:rsidRDefault="003A3223" w:rsidP="00304AD7">
      <w:r>
        <w:fldChar w:fldCharType="begin"/>
      </w:r>
      <w:r>
        <w:instrText xml:space="preserve"> REF def_Bosques \h </w:instrText>
      </w:r>
      <w:r>
        <w:fldChar w:fldCharType="separate"/>
      </w:r>
      <w:r>
        <w:t xml:space="preserve">Los bosques pueden hallarse en todas las regiones capaces de mantener el crecimiento de árboles, hasta la línea de árboles, excepto donde la frecuencia de fuego natural es demasiado alta, o donde el ambiente ha sido perjudicado por procesos naturales o por actividades humanas. </w:t>
      </w:r>
      <w:r>
        <w:fldChar w:fldCharType="end"/>
      </w:r>
    </w:p>
    <w:p w14:paraId="446056A6" w14:textId="70253870" w:rsidR="004778F3" w:rsidRDefault="003A3223" w:rsidP="00304AD7">
      <w:pPr>
        <w:rPr>
          <w:ins w:id="13" w:author="Audrie Annelisse del Cid Ochoa" w:date="2021-05-20T19:06:00Z"/>
        </w:rPr>
      </w:pPr>
      <w:r>
        <w:t xml:space="preserve">Tome de referencia la Imagen </w:t>
      </w:r>
      <w:r>
        <w:fldChar w:fldCharType="begin"/>
      </w:r>
      <w:r>
        <w:instrText xml:space="preserve"> REF _Ref72429062 \h </w:instrText>
      </w:r>
      <w:r>
        <w:fldChar w:fldCharType="separate"/>
      </w:r>
      <w:r>
        <w:rPr>
          <w:noProof/>
        </w:rPr>
        <w:t>1</w:t>
      </w:r>
      <w:r>
        <w:t>Imagen Capitulo 5</w:t>
      </w:r>
      <w:r>
        <w:fldChar w:fldCharType="end"/>
      </w:r>
    </w:p>
    <w:p w14:paraId="340E327B" w14:textId="77777777" w:rsidR="00A557CB" w:rsidRDefault="00A557CB" w:rsidP="00A557CB">
      <w:pPr>
        <w:rPr>
          <w:ins w:id="14" w:author="Audrie Annelisse del Cid Ochoa" w:date="2021-05-20T19:06:00Z"/>
        </w:rPr>
      </w:pPr>
      <w:ins w:id="15" w:author="Audrie Annelisse del Cid Ochoa" w:date="2021-05-20T19:06:00Z">
        <w:r>
          <w:t>El término floresta fue equivalente a bosque en los libros de caballerías, como corresponden a su origen (del latín foresta), pero el cruce fonético con flor le añadió después la idea de amenidad que hoy se le asocia.4​ Selva fue equivalente a bosque según su origen etimológico, pero hoy se le asocia al bosque denso tropical y/o lluvioso. Parque es un bosque natural o artificial con un área delimitada. Arboleda es un área boscosa menor o sembrada.</w:t>
        </w:r>
      </w:ins>
    </w:p>
    <w:p w14:paraId="1FB3736D" w14:textId="77777777" w:rsidR="00A557CB" w:rsidRDefault="00A557CB" w:rsidP="00A557CB">
      <w:pPr>
        <w:rPr>
          <w:ins w:id="16" w:author="Audrie Annelisse del Cid Ochoa" w:date="2021-05-20T19:06:00Z"/>
        </w:rPr>
      </w:pPr>
    </w:p>
    <w:p w14:paraId="5EF303E4" w14:textId="425FCECD" w:rsidR="00A557CB" w:rsidRDefault="00A557CB" w:rsidP="00A557CB">
      <w:ins w:id="17" w:author="Audrie Annelisse del Cid Ochoa" w:date="2021-05-20T19:06:00Z">
        <w:r>
          <w:t xml:space="preserve">Los bosques se diferencian de los arbolados por el grado de cobertura del dosel vegetal, en un ecosistema arbolado la presencia de árboles es minoritaria porque predominan las hierbas o matorrales; en un bosque las ramas y el follaje de los árboles distintos a menudo se encuentran o se entrelazan, aunque </w:t>
        </w:r>
        <w:proofErr w:type="gramStart"/>
        <w:r>
          <w:t>puedan</w:t>
        </w:r>
        <w:proofErr w:type="gramEnd"/>
        <w:r>
          <w:t xml:space="preserve"> haber huecos de distintos tamaños dentro de un bosque. Un arbolado tiene un dosel más abierto, con árboles notoriamente más espaciados, lo que permite que más luz solar llegue al suelo entre ellos; tal es el caso de la sabana arbolada y la pradera boscosa, en donde predominan los herbazales.</w:t>
        </w:r>
      </w:ins>
    </w:p>
    <w:sectPr w:rsidR="00A557C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drie Annelisse del Cid Ochoa" w:date="2021-05-20T18:56:00Z" w:initials="AAdCO">
    <w:p w14:paraId="37A67C3E" w14:textId="5CA86162" w:rsidR="008826BD" w:rsidRDefault="008826BD">
      <w:pPr>
        <w:pStyle w:val="Textocomentario"/>
      </w:pPr>
      <w:r>
        <w:rPr>
          <w:rStyle w:val="Refdecomentario"/>
        </w:rPr>
        <w:annotationRef/>
      </w:r>
      <w:r>
        <w:t>Quitar carbono como referencia cruzada</w:t>
      </w:r>
    </w:p>
  </w:comment>
  <w:comment w:id="3" w:author="Audrie Annelisse del Cid Ochoa" w:date="2021-05-20T18:58:00Z" w:initials="AAdCO">
    <w:p w14:paraId="42ACDBDF" w14:textId="369968E2" w:rsidR="008826BD" w:rsidRDefault="008826BD">
      <w:pPr>
        <w:pStyle w:val="Textocomentario"/>
      </w:pPr>
      <w:r>
        <w:rPr>
          <w:rStyle w:val="Refdecomentario"/>
        </w:rPr>
        <w:annotationRef/>
      </w:r>
      <w:r>
        <w:t>Sería de preferencia que hicieran referencia a todo lo relacionado al ciclo global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A67C3E" w15:done="0"/>
  <w15:commentEx w15:paraId="42ACDBDF" w15:paraIdParent="37A67C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12F76" w16cex:dateUtc="2021-05-21T00:56:00Z"/>
  <w16cex:commentExtensible w16cex:durableId="24512FD3" w16cex:dateUtc="2021-05-21T0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A67C3E" w16cid:durableId="24512F76"/>
  <w16cid:commentId w16cid:paraId="42ACDBDF" w16cid:durableId="24512F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drie Annelisse del Cid Ochoa">
    <w15:presenceInfo w15:providerId="Windows Live" w15:userId="e999bcb09776ed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94"/>
    <w:rsid w:val="00304AD7"/>
    <w:rsid w:val="00315B94"/>
    <w:rsid w:val="003A3223"/>
    <w:rsid w:val="00474236"/>
    <w:rsid w:val="004778F3"/>
    <w:rsid w:val="00727CAA"/>
    <w:rsid w:val="008826BD"/>
    <w:rsid w:val="00A557C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FF19"/>
  <w15:chartTrackingRefBased/>
  <w15:docId w15:val="{B50EB87E-4503-4C2B-B4B1-B6A4A498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7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78F3"/>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3A3223"/>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8826BD"/>
    <w:rPr>
      <w:sz w:val="16"/>
      <w:szCs w:val="16"/>
    </w:rPr>
  </w:style>
  <w:style w:type="paragraph" w:styleId="Textocomentario">
    <w:name w:val="annotation text"/>
    <w:basedOn w:val="Normal"/>
    <w:link w:val="TextocomentarioCar"/>
    <w:uiPriority w:val="99"/>
    <w:semiHidden/>
    <w:unhideWhenUsed/>
    <w:rsid w:val="008826B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6BD"/>
    <w:rPr>
      <w:sz w:val="20"/>
      <w:szCs w:val="20"/>
    </w:rPr>
  </w:style>
  <w:style w:type="paragraph" w:styleId="Asuntodelcomentario">
    <w:name w:val="annotation subject"/>
    <w:basedOn w:val="Textocomentario"/>
    <w:next w:val="Textocomentario"/>
    <w:link w:val="AsuntodelcomentarioCar"/>
    <w:uiPriority w:val="99"/>
    <w:semiHidden/>
    <w:unhideWhenUsed/>
    <w:rsid w:val="008826BD"/>
    <w:rPr>
      <w:b/>
      <w:bCs/>
    </w:rPr>
  </w:style>
  <w:style w:type="character" w:customStyle="1" w:styleId="AsuntodelcomentarioCar">
    <w:name w:val="Asunto del comentario Car"/>
    <w:basedOn w:val="TextocomentarioCar"/>
    <w:link w:val="Asuntodelcomentario"/>
    <w:uiPriority w:val="99"/>
    <w:semiHidden/>
    <w:rsid w:val="008826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393DC-E8D4-4746-A921-847F4AA5B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542</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Audrie Annelisse del Cid Ochoa</dc:creator>
  <cp:keywords/>
  <dc:description/>
  <cp:lastModifiedBy>Audrie Annelisse del Cid Ochoa</cp:lastModifiedBy>
  <cp:revision>3</cp:revision>
  <cp:lastPrinted>2021-05-21T00:52:00Z</cp:lastPrinted>
  <dcterms:created xsi:type="dcterms:W3CDTF">2021-05-21T00:22:00Z</dcterms:created>
  <dcterms:modified xsi:type="dcterms:W3CDTF">2021-05-21T01:10:00Z</dcterms:modified>
</cp:coreProperties>
</file>