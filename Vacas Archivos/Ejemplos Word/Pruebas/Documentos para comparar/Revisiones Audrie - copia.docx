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363B" w14:textId="3A470AAB" w:rsidR="00F04B77" w:rsidRDefault="00F04B77" w:rsidP="00F04B77">
      <w:pPr>
        <w:pStyle w:val="Ttulo1"/>
        <w:jc w:val="center"/>
        <w:rPr>
          <w:ins w:id="0" w:author="Audrie Annelisse del Cid Ochoa" w:date="2021-05-20T15:04:00Z"/>
          <w:lang w:val="es-ES"/>
        </w:rPr>
      </w:pPr>
      <w:bookmarkStart w:id="1" w:name="_Ref72404753"/>
      <w:r>
        <w:rPr>
          <w:lang w:val="es-ES"/>
        </w:rPr>
        <w:t>CAPITULO 4.4</w:t>
      </w:r>
      <w:del w:id="2" w:author="Audrie Annelisse del Cid Ochoa" w:date="2021-05-20T15:04:00Z">
        <w:r w:rsidDel="006442EB">
          <w:rPr>
            <w:lang w:val="es-ES"/>
          </w:rPr>
          <w:delText xml:space="preserve"> - BOSQUES</w:delText>
        </w:r>
      </w:del>
      <w:bookmarkEnd w:id="1"/>
    </w:p>
    <w:p w14:paraId="52710841" w14:textId="01030EC1" w:rsidR="006442EB" w:rsidRPr="006442EB" w:rsidRDefault="006442EB" w:rsidP="006442EB">
      <w:pPr>
        <w:pStyle w:val="Ttulo2"/>
        <w:rPr>
          <w:lang w:val="es-ES"/>
        </w:rPr>
        <w:pPrChange w:id="3" w:author="Audrie Annelisse del Cid Ochoa" w:date="2021-05-20T15:04:00Z">
          <w:pPr>
            <w:pStyle w:val="Ttulo1"/>
            <w:jc w:val="center"/>
          </w:pPr>
        </w:pPrChange>
      </w:pPr>
      <w:ins w:id="4" w:author="Audrie Annelisse del Cid Ochoa" w:date="2021-05-20T15:04:00Z">
        <w:r>
          <w:rPr>
            <w:lang w:val="es-ES"/>
          </w:rPr>
          <w:t>BOSQUES</w:t>
        </w:r>
      </w:ins>
    </w:p>
    <w:p w14:paraId="3E19E4BD" w14:textId="3017984B" w:rsidR="00B255D5" w:rsidRPr="00263890" w:rsidRDefault="0004746B">
      <w:pPr>
        <w:rPr>
          <w:rFonts w:ascii="Arial" w:hAnsi="Arial"/>
          <w:strike/>
          <w:sz w:val="24"/>
          <w:lang w:val="es-ES"/>
          <w:rPrChange w:id="5" w:author="Audrie Annelisse del Cid Ochoa" w:date="2021-05-20T14:48:00Z">
            <w:rPr>
              <w:rFonts w:ascii="Arial" w:hAnsi="Arial"/>
              <w:sz w:val="24"/>
              <w:lang w:val="es-ES"/>
            </w:rPr>
          </w:rPrChange>
        </w:rPr>
      </w:pPr>
      <w:r w:rsidRPr="0004746B">
        <w:rPr>
          <w:rFonts w:ascii="Arial" w:hAnsi="Arial" w:cs="Arial"/>
          <w:sz w:val="24"/>
          <w:szCs w:val="24"/>
          <w:lang w:val="es-ES"/>
        </w:rPr>
        <w:t xml:space="preserve">Un </w:t>
      </w:r>
      <w:bookmarkStart w:id="6" w:name="def_Bosque"/>
      <w:r w:rsidRPr="00C47CD8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  <w:lang w:val="es-ES"/>
        </w:rPr>
        <w:t>bosque</w:t>
      </w:r>
      <w:r w:rsidRPr="00C47CD8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bookmarkEnd w:id="6"/>
      <w:r w:rsidRPr="0004746B">
        <w:rPr>
          <w:rFonts w:ascii="Arial" w:hAnsi="Arial" w:cs="Arial"/>
          <w:sz w:val="24"/>
          <w:szCs w:val="24"/>
          <w:lang w:val="es-ES"/>
        </w:rPr>
        <w:t xml:space="preserve">es un ecosistema donde la vegetación predominante la constituyen los árboles y matas.1​ Estas comunidades de plantas cubren grandes áreas de </w:t>
      </w:r>
      <w:proofErr w:type="spellStart"/>
      <w:r w:rsidRPr="0004746B">
        <w:rPr>
          <w:rFonts w:ascii="Arial" w:hAnsi="Arial" w:cs="Arial"/>
          <w:sz w:val="24"/>
          <w:szCs w:val="24"/>
          <w:lang w:val="es-ES"/>
        </w:rPr>
        <w:t>l</w:t>
      </w:r>
      <w:r w:rsidR="00EF7737">
        <w:rPr>
          <w:rFonts w:ascii="Arial" w:hAnsi="Arial" w:cs="Arial"/>
          <w:sz w:val="24"/>
          <w:szCs w:val="24"/>
          <w:lang w:val="es-ES"/>
        </w:rPr>
        <w:tab/>
      </w:r>
      <w:r w:rsidRPr="0004746B">
        <w:rPr>
          <w:rFonts w:ascii="Arial" w:hAnsi="Arial" w:cs="Arial"/>
          <w:sz w:val="24"/>
          <w:szCs w:val="24"/>
          <w:lang w:val="es-ES"/>
        </w:rPr>
        <w:t>a</w:t>
      </w:r>
      <w:proofErr w:type="spellEnd"/>
      <w:r w:rsidRPr="0004746B">
        <w:rPr>
          <w:rFonts w:ascii="Arial" w:hAnsi="Arial" w:cs="Arial"/>
          <w:sz w:val="24"/>
          <w:szCs w:val="24"/>
          <w:lang w:val="es-ES"/>
        </w:rPr>
        <w:t xml:space="preserve"> Tierra y constituyen hábitats para los animales, moduladores de flujos hidrológicos y conservadores del suelo, constituyendo uno de los aspectos más relevantes de la biosfera del globo terráqueo</w:t>
      </w:r>
      <w:commentRangeStart w:id="7"/>
      <w:r w:rsidRPr="0004746B">
        <w:rPr>
          <w:rFonts w:ascii="Arial" w:hAnsi="Arial" w:cs="Arial"/>
          <w:sz w:val="24"/>
          <w:szCs w:val="24"/>
          <w:lang w:val="es-ES"/>
        </w:rPr>
        <w:t xml:space="preserve">. Aunque a menudo se han considerado como consumidores de dióxido de </w:t>
      </w:r>
      <w:del w:id="8" w:author="Audrie Annelisse del Cid Ochoa" w:date="2021-05-20T14:53:00Z">
        <w:r w:rsidRPr="0004746B" w:rsidDel="00B93919">
          <w:rPr>
            <w:rFonts w:ascii="Arial" w:hAnsi="Arial" w:cs="Arial"/>
            <w:sz w:val="24"/>
            <w:szCs w:val="24"/>
            <w:lang w:val="es-ES"/>
          </w:rPr>
          <w:delText>carbono</w:delText>
        </w:r>
      </w:del>
      <w:ins w:id="9" w:author="Audrie Annelisse del Cid Ochoa" w:date="2021-05-20T14:53:00Z">
        <w:r w:rsidR="00B93919" w:rsidRPr="0004746B">
          <w:rPr>
            <w:rFonts w:ascii="Arial" w:hAnsi="Arial" w:cs="Arial"/>
            <w:sz w:val="24"/>
            <w:szCs w:val="24"/>
            <w:lang w:val="es-ES"/>
          </w:rPr>
          <w:t>carbo</w:t>
        </w:r>
        <w:r w:rsidR="00B93919">
          <w:rPr>
            <w:rFonts w:ascii="Arial" w:hAnsi="Arial" w:cs="Arial"/>
            <w:sz w:val="24"/>
            <w:szCs w:val="24"/>
            <w:lang w:val="es-ES"/>
          </w:rPr>
          <w:t>n</w:t>
        </w:r>
        <w:r w:rsidR="00B93919" w:rsidRPr="0004746B">
          <w:rPr>
            <w:rFonts w:ascii="Arial" w:hAnsi="Arial" w:cs="Arial"/>
            <w:sz w:val="24"/>
            <w:szCs w:val="24"/>
            <w:lang w:val="es-ES"/>
          </w:rPr>
          <w:t>o</w:t>
        </w:r>
      </w:ins>
      <w:r w:rsidRPr="0004746B">
        <w:rPr>
          <w:rFonts w:ascii="Arial" w:hAnsi="Arial" w:cs="Arial"/>
          <w:sz w:val="24"/>
          <w:szCs w:val="24"/>
          <w:lang w:val="es-ES"/>
        </w:rPr>
        <w:t xml:space="preserve"> atmosférico, los bosques maduros son </w:t>
      </w:r>
      <w:commentRangeEnd w:id="7"/>
      <w:r w:rsidR="00C724FF">
        <w:rPr>
          <w:rStyle w:val="Refdecomentario"/>
        </w:rPr>
        <w:commentReference w:id="7"/>
      </w:r>
      <w:r w:rsidRPr="0004746B">
        <w:rPr>
          <w:rFonts w:ascii="Arial" w:hAnsi="Arial" w:cs="Arial"/>
          <w:sz w:val="24"/>
          <w:szCs w:val="24"/>
          <w:lang w:val="es-ES"/>
        </w:rPr>
        <w:t xml:space="preserve">prácticamente neutros por lo que respecta al carbono, y son solamente los alterados y los jóvenes los que actúan como dichos consumidores.2​3​ De cualquier manera, los bosques maduros </w:t>
      </w:r>
      <w:r w:rsidRPr="002713A4">
        <w:rPr>
          <w:rFonts w:ascii="Arial" w:hAnsi="Arial"/>
          <w:sz w:val="24"/>
          <w:lang w:val="es-ES"/>
        </w:rPr>
        <w:t xml:space="preserve">juegan un importante papel como reservorios estables en el ciclo global del carbono y su eliminación conlleva un incremento de los niveles de dióxido de carbono </w:t>
      </w:r>
      <w:del w:id="10" w:author="Audrie Annelisse del Cid Ochoa" w:date="2021-05-20T14:54:00Z">
        <w:r w:rsidRPr="002713A4" w:rsidDel="00B93919">
          <w:rPr>
            <w:rFonts w:ascii="Arial" w:hAnsi="Arial"/>
            <w:sz w:val="24"/>
            <w:lang w:val="es-ES"/>
          </w:rPr>
          <w:delText>atmosférico.</w:delText>
        </w:r>
      </w:del>
    </w:p>
    <w:p w14:paraId="08B29C7C" w14:textId="42C5BA48" w:rsidR="00C47CD8" w:rsidRDefault="00C47CD8" w:rsidP="00C47CD8">
      <w:pPr>
        <w:keepNext/>
      </w:pPr>
      <w:del w:id="11" w:author="Audrie Annelisse del Cid Ochoa" w:date="2021-05-20T15:01:00Z">
        <w:r w:rsidRPr="00C47CD8" w:rsidDel="00B93919">
          <w:rPr>
            <w:rFonts w:ascii="Arial" w:hAnsi="Arial" w:cs="Arial"/>
            <w:noProof/>
            <w:sz w:val="24"/>
            <w:szCs w:val="24"/>
            <w:lang w:val="es-ES"/>
          </w:rPr>
          <w:drawing>
            <wp:inline distT="0" distB="0" distL="0" distR="0" wp14:anchorId="12387723" wp14:editId="368824B0">
              <wp:extent cx="5612130" cy="2769870"/>
              <wp:effectExtent l="228600" t="228600" r="236220" b="22098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2769870"/>
                      </a:xfrm>
                      <a:prstGeom prst="rect">
                        <a:avLst/>
                      </a:prstGeom>
                      <a:ln w="228600" cap="sq" cmpd="thickThin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>
                        <a:innerShdw blurRad="76200">
                          <a:srgbClr val="000000"/>
                        </a:innerShdw>
                      </a:effectLst>
                    </pic:spPr>
                  </pic:pic>
                </a:graphicData>
              </a:graphic>
            </wp:inline>
          </w:drawing>
        </w:r>
      </w:del>
    </w:p>
    <w:bookmarkStart w:id="12" w:name="_Ref72407669"/>
    <w:p w14:paraId="42BF14E6" w14:textId="49730D34" w:rsidR="00C47CD8" w:rsidRDefault="00C47CD8" w:rsidP="00C47CD8">
      <w:pPr>
        <w:pStyle w:val="Descripcin"/>
        <w:rPr>
          <w:rFonts w:ascii="Arial" w:hAnsi="Arial" w:cs="Arial"/>
          <w:sz w:val="24"/>
          <w:szCs w:val="24"/>
          <w:lang w:val="es-ES"/>
        </w:rPr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Ejemplo bosque</w:t>
      </w:r>
      <w:bookmarkEnd w:id="12"/>
    </w:p>
    <w:p w14:paraId="23B630BF" w14:textId="70B46529" w:rsidR="0004746B" w:rsidRDefault="0004746B">
      <w:pPr>
        <w:rPr>
          <w:rFonts w:ascii="Arial" w:hAnsi="Arial" w:cs="Arial"/>
          <w:sz w:val="24"/>
          <w:szCs w:val="24"/>
          <w:lang w:val="es-ES"/>
        </w:rPr>
      </w:pPr>
      <w:r w:rsidRPr="0004746B">
        <w:rPr>
          <w:rFonts w:ascii="Arial" w:hAnsi="Arial" w:cs="Arial"/>
          <w:sz w:val="24"/>
          <w:szCs w:val="24"/>
          <w:lang w:val="es-ES"/>
        </w:rPr>
        <w:t xml:space="preserve">Los bosques pueden hallarse en todas las regiones capaces de mantener el crecimiento de árboles, hasta la línea de árboles, excepto donde la frecuencia de fuego natural es demasiado alta, o donde el ambiente ha sido perjudicado por procesos naturales o por actividades humanas. Los bosques a veces contienen muchas especies de árboles dentro de una pequeña área (como la selva lluviosa tropical y el bosque templado caducifolio), o relativamente pocas especies en áreas grandes (por ejemplo, la taiga y bosques áridos montañosos de coníferas). Los bosques son a menudo hogar de muchos animales y especies de plantas, y la biomasa por área de unidad es alta comparada a otras comunidades de vegetación. La mayor parte de esta biomasa se halla en el subsuelo en los </w:t>
      </w:r>
      <w:commentRangeStart w:id="13"/>
      <w:r w:rsidRPr="0004746B">
        <w:rPr>
          <w:rFonts w:ascii="Arial" w:hAnsi="Arial" w:cs="Arial"/>
          <w:sz w:val="24"/>
          <w:szCs w:val="24"/>
          <w:lang w:val="es-ES"/>
        </w:rPr>
        <w:t xml:space="preserve">sistemas de raíces y como detritos de plantas parcialmente descompuestos. El componente leñoso de </w:t>
      </w:r>
      <w:commentRangeEnd w:id="13"/>
      <w:r w:rsidR="00B93919">
        <w:rPr>
          <w:rStyle w:val="Refdecomentario"/>
        </w:rPr>
        <w:commentReference w:id="13"/>
      </w:r>
      <w:r w:rsidRPr="0004746B">
        <w:rPr>
          <w:rFonts w:ascii="Arial" w:hAnsi="Arial" w:cs="Arial"/>
          <w:sz w:val="24"/>
          <w:szCs w:val="24"/>
          <w:lang w:val="es-ES"/>
        </w:rPr>
        <w:t>un bosque contiene lignina, cuya descomposición es relativamente lenta comparado con otros materiales orgánicos como la celulosa y otros carbohidratos.</w:t>
      </w:r>
    </w:p>
    <w:p w14:paraId="7797D877" w14:textId="6CFAD4A7" w:rsidR="001712CA" w:rsidRDefault="001712CA">
      <w:pPr>
        <w:rPr>
          <w:rFonts w:ascii="Arial" w:hAnsi="Arial" w:cs="Arial"/>
          <w:sz w:val="24"/>
          <w:szCs w:val="24"/>
          <w:lang w:val="es-ES"/>
        </w:rPr>
      </w:pPr>
    </w:p>
    <w:p w14:paraId="6DBCF537" w14:textId="7CA08213" w:rsidR="001712CA" w:rsidRDefault="001712C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Ya sabiendo la definición de que es un</w:t>
      </w:r>
      <w:r w:rsidR="00F04B77">
        <w:rPr>
          <w:rFonts w:ascii="Arial" w:hAnsi="Arial" w:cs="Arial"/>
          <w:sz w:val="24"/>
          <w:szCs w:val="24"/>
          <w:lang w:val="es-ES"/>
        </w:rPr>
        <w:t xml:space="preserve">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def_Bosque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 w:rsidRPr="00C47CD8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  <w:lang w:val="es-ES"/>
        </w:rPr>
        <w:t>bosque</w:t>
      </w:r>
      <w:r w:rsidR="00C47CD8" w:rsidRPr="00C47CD8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  <w:r w:rsidR="00C47CD8">
        <w:rPr>
          <w:rFonts w:ascii="Arial" w:hAnsi="Arial" w:cs="Arial"/>
          <w:sz w:val="24"/>
          <w:szCs w:val="24"/>
          <w:lang w:val="es-ES"/>
        </w:rPr>
        <w:t xml:space="preserve"> </w:t>
      </w:r>
      <w:r w:rsidR="00F04B77">
        <w:rPr>
          <w:rFonts w:ascii="Arial" w:hAnsi="Arial" w:cs="Arial"/>
          <w:sz w:val="24"/>
          <w:szCs w:val="24"/>
          <w:lang w:val="es-ES"/>
        </w:rPr>
        <w:t xml:space="preserve">visto en el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_Ref72404753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>
        <w:rPr>
          <w:lang w:val="es-ES"/>
        </w:rPr>
        <w:t>CAPITULO 4.4 - BOSQUES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  <w:r w:rsidR="00C47CD8">
        <w:rPr>
          <w:rFonts w:ascii="Arial" w:hAnsi="Arial" w:cs="Arial"/>
          <w:sz w:val="24"/>
          <w:szCs w:val="24"/>
          <w:lang w:val="es-ES"/>
        </w:rPr>
        <w:t xml:space="preserve"> </w:t>
      </w:r>
      <w:r w:rsidR="00567AFB">
        <w:rPr>
          <w:rFonts w:ascii="Arial" w:hAnsi="Arial" w:cs="Arial"/>
          <w:sz w:val="24"/>
          <w:szCs w:val="24"/>
          <w:lang w:val="es-ES"/>
        </w:rPr>
        <w:t xml:space="preserve">del libro de texto, </w:t>
      </w:r>
      <w:r w:rsidR="00F04B77">
        <w:rPr>
          <w:rFonts w:ascii="Arial" w:hAnsi="Arial" w:cs="Arial"/>
          <w:sz w:val="24"/>
          <w:szCs w:val="24"/>
          <w:lang w:val="es-ES"/>
        </w:rPr>
        <w:t>podemos concluir qu</w:t>
      </w:r>
      <w:r w:rsidR="00C47CD8">
        <w:rPr>
          <w:rFonts w:ascii="Arial" w:hAnsi="Arial" w:cs="Arial"/>
          <w:sz w:val="24"/>
          <w:szCs w:val="24"/>
          <w:lang w:val="es-ES"/>
        </w:rPr>
        <w:t xml:space="preserve">e según la imagen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_Ref72407669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>
        <w:rPr>
          <w:noProof/>
        </w:rPr>
        <w:t>1</w:t>
      </w:r>
      <w:r w:rsidR="00C47CD8">
        <w:t>Ejemplo bosque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</w:p>
    <w:p w14:paraId="34AB0B03" w14:textId="7A0859B7" w:rsidR="00012253" w:rsidRDefault="00012253">
      <w:pPr>
        <w:rPr>
          <w:ins w:id="14" w:author="Audrie Annelisse del Cid Ochoa" w:date="2021-05-20T14:55:00Z"/>
          <w:rFonts w:ascii="Arial" w:hAnsi="Arial" w:cs="Arial"/>
          <w:sz w:val="24"/>
          <w:szCs w:val="24"/>
          <w:lang w:val="es-ES"/>
        </w:rPr>
      </w:pPr>
    </w:p>
    <w:p w14:paraId="2D66C92D" w14:textId="0546AC31" w:rsidR="00B93919" w:rsidRDefault="00B93919">
      <w:pPr>
        <w:rPr>
          <w:ins w:id="15" w:author="Audrie Annelisse del Cid Ochoa" w:date="2021-05-20T14:55:00Z"/>
          <w:rFonts w:ascii="Arial" w:hAnsi="Arial" w:cs="Arial"/>
          <w:sz w:val="24"/>
          <w:szCs w:val="24"/>
          <w:lang w:val="es-ES"/>
        </w:rPr>
      </w:pPr>
    </w:p>
    <w:p w14:paraId="03489478" w14:textId="23163685" w:rsidR="00B93919" w:rsidRPr="00B93919" w:rsidRDefault="00B93919">
      <w:pPr>
        <w:rPr>
          <w:rFonts w:ascii="Arial" w:hAnsi="Arial" w:cs="Arial"/>
          <w:sz w:val="24"/>
          <w:szCs w:val="24"/>
          <w:lang w:val="es-ES"/>
        </w:rPr>
      </w:pPr>
      <w:ins w:id="16" w:author="Audrie Annelisse del Cid Ochoa" w:date="2021-05-20T14:55:00Z">
        <w:r w:rsidRPr="00B93919">
          <w:rPr>
            <w:rFonts w:ascii="Arial" w:hAnsi="Arial" w:cs="Arial"/>
            <w:sz w:val="24"/>
            <w:szCs w:val="24"/>
            <w:lang w:val="es-ES"/>
          </w:rPr>
          <w:t xml:space="preserve">Se </w:t>
        </w:r>
      </w:ins>
      <w:ins w:id="17" w:author="Audrie Annelisse del Cid Ochoa" w:date="2021-05-20T14:56:00Z">
        <w:r>
          <w:rPr>
            <w:rFonts w:ascii="Arial" w:hAnsi="Arial" w:cs="Arial"/>
            <w:sz w:val="24"/>
            <w:szCs w:val="24"/>
            <w:lang w:val="es-ES"/>
          </w:rPr>
          <w:t>realizan los cambios necesarios</w:t>
        </w:r>
      </w:ins>
    </w:p>
    <w:sectPr w:rsidR="00B93919" w:rsidRPr="00B939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udrie Annelisse del Cid Ochoa" w:date="2021-05-20T14:39:00Z" w:initials="AAdCO">
    <w:p w14:paraId="5AB54B96" w14:textId="1296BAC0" w:rsidR="00C724FF" w:rsidRDefault="00C724FF">
      <w:pPr>
        <w:pStyle w:val="Textocomentario"/>
      </w:pPr>
      <w:r>
        <w:rPr>
          <w:rStyle w:val="Refdecomentario"/>
        </w:rPr>
        <w:annotationRef/>
      </w:r>
      <w:r>
        <w:t>Especificar más información de este tema</w:t>
      </w:r>
      <w:r w:rsidR="006442EB">
        <w:rPr>
          <w:noProof/>
        </w:rPr>
        <w:t xml:space="preserve">, </w:t>
      </w:r>
      <w:r w:rsidR="006442EB">
        <w:rPr>
          <w:noProof/>
        </w:rPr>
        <w:t>TAMB</w:t>
      </w:r>
      <w:r w:rsidR="006442EB">
        <w:rPr>
          <w:noProof/>
        </w:rPr>
        <w:t xml:space="preserve">IÉN TOMARÁ </w:t>
      </w:r>
      <w:r w:rsidR="006442EB">
        <w:rPr>
          <w:noProof/>
        </w:rPr>
        <w:t xml:space="preserve">LOS CAMBIOS EN LOS COMENTARIOS </w:t>
      </w:r>
    </w:p>
  </w:comment>
  <w:comment w:id="13" w:author="Audrie Annelisse del Cid Ochoa" w:date="2021-05-20T15:02:00Z" w:initials="AAdCO">
    <w:p w14:paraId="24C1A570" w14:textId="7A86F21C" w:rsidR="00B93919" w:rsidRDefault="00B93919">
      <w:pPr>
        <w:pStyle w:val="Textocomentario"/>
      </w:pPr>
      <w:r>
        <w:rPr>
          <w:rStyle w:val="Refdecomentario"/>
        </w:rPr>
        <w:annotationRef/>
      </w:r>
      <w:r w:rsidR="006442EB">
        <w:rPr>
          <w:noProof/>
        </w:rPr>
        <w:t xml:space="preserve">PUEDO COMENTAR AQUÍ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B54B96" w15:done="0"/>
  <w15:commentEx w15:paraId="24C1A5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F327" w16cex:dateUtc="2021-05-20T20:39:00Z"/>
  <w16cex:commentExtensible w16cex:durableId="2450F87A" w16cex:dateUtc="2021-05-20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54B96" w16cid:durableId="2450F327"/>
  <w16cid:commentId w16cid:paraId="24C1A570" w16cid:durableId="2450F8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ie Annelisse del Cid Ochoa">
    <w15:presenceInfo w15:providerId="Windows Live" w15:userId="e999bcb09776e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B"/>
    <w:rsid w:val="00012253"/>
    <w:rsid w:val="0004746B"/>
    <w:rsid w:val="001712CA"/>
    <w:rsid w:val="001758A6"/>
    <w:rsid w:val="00263890"/>
    <w:rsid w:val="002713A4"/>
    <w:rsid w:val="00567AFB"/>
    <w:rsid w:val="006442EB"/>
    <w:rsid w:val="00B255D5"/>
    <w:rsid w:val="00B806EF"/>
    <w:rsid w:val="00B93919"/>
    <w:rsid w:val="00C47CD8"/>
    <w:rsid w:val="00C724FF"/>
    <w:rsid w:val="00EF7737"/>
    <w:rsid w:val="00F04B77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10230"/>
  <w15:chartTrackingRefBased/>
  <w15:docId w15:val="{6DC29CF1-A99E-458F-8BA4-2F49A61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F72E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2E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2E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2E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2EA2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47C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C724F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44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286D-7F2E-4AB6-B43D-B9CECBCD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dcterms:created xsi:type="dcterms:W3CDTF">2021-05-20T21:09:00Z</dcterms:created>
  <dcterms:modified xsi:type="dcterms:W3CDTF">2021-05-20T21:09:00Z</dcterms:modified>
</cp:coreProperties>
</file>